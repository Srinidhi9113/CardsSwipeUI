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20BF" w14:textId="548E2696" w:rsidR="003F3907" w:rsidRPr="008E4469" w:rsidRDefault="00000000" w:rsidP="008E4469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8E4469">
        <w:rPr>
          <w:rFonts w:asciiTheme="majorHAnsi" w:hAnsiTheme="majorHAnsi" w:cstheme="majorHAnsi"/>
          <w:b/>
          <w:bCs/>
          <w:sz w:val="26"/>
          <w:szCs w:val="26"/>
        </w:rPr>
        <w:t>UE21CS351A: Database Management System</w:t>
      </w:r>
    </w:p>
    <w:p w14:paraId="6D170405" w14:textId="6C6B3A28" w:rsidR="003F3907" w:rsidRPr="008E4469" w:rsidRDefault="003F3907" w:rsidP="008E4469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27021C58" w14:textId="0F3DB414" w:rsidR="003F3907" w:rsidRPr="008E4469" w:rsidRDefault="008E4469" w:rsidP="008E4469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MINI </w:t>
      </w:r>
      <w:r w:rsidR="00000000" w:rsidRPr="008E4469">
        <w:rPr>
          <w:rFonts w:asciiTheme="majorHAnsi" w:hAnsiTheme="majorHAnsi" w:cstheme="majorHAnsi"/>
          <w:b/>
          <w:sz w:val="32"/>
          <w:szCs w:val="32"/>
        </w:rPr>
        <w:t xml:space="preserve">PROJECT </w:t>
      </w:r>
      <w:r>
        <w:rPr>
          <w:rFonts w:asciiTheme="majorHAnsi" w:hAnsiTheme="majorHAnsi" w:cstheme="majorHAnsi"/>
          <w:b/>
          <w:sz w:val="32"/>
          <w:szCs w:val="32"/>
        </w:rPr>
        <w:t>USER</w:t>
      </w:r>
      <w:r w:rsidR="00000000" w:rsidRPr="008E4469">
        <w:rPr>
          <w:rFonts w:asciiTheme="majorHAnsi" w:hAnsiTheme="majorHAnsi" w:cstheme="majorHAnsi"/>
          <w:b/>
          <w:sz w:val="32"/>
          <w:szCs w:val="32"/>
        </w:rPr>
        <w:t xml:space="preserve"> REQUIREMENT SPECIFICATION</w:t>
      </w:r>
    </w:p>
    <w:p w14:paraId="17061E6F" w14:textId="77777777" w:rsidR="003F3907" w:rsidRPr="008E4469" w:rsidRDefault="003F3907" w:rsidP="008E4469">
      <w:pPr>
        <w:jc w:val="center"/>
        <w:rPr>
          <w:rFonts w:asciiTheme="majorHAnsi" w:hAnsiTheme="majorHAnsi" w:cstheme="majorHAnsi"/>
          <w:sz w:val="26"/>
          <w:szCs w:val="26"/>
        </w:rPr>
      </w:pPr>
    </w:p>
    <w:p w14:paraId="60CA4038" w14:textId="77777777" w:rsidR="003F3907" w:rsidRPr="008E4469" w:rsidRDefault="00000000">
      <w:pPr>
        <w:rPr>
          <w:rFonts w:asciiTheme="majorHAnsi" w:hAnsiTheme="majorHAnsi" w:cstheme="majorHAnsi"/>
          <w:sz w:val="26"/>
          <w:szCs w:val="26"/>
        </w:rPr>
      </w:pPr>
      <w:r w:rsidRPr="008E4469">
        <w:rPr>
          <w:rFonts w:asciiTheme="majorHAnsi" w:hAnsiTheme="majorHAnsi" w:cstheme="majorHAnsi"/>
          <w:sz w:val="26"/>
          <w:szCs w:val="26"/>
        </w:rPr>
        <w:t>Table of Contents</w:t>
      </w:r>
    </w:p>
    <w:p w14:paraId="4A0E9184" w14:textId="77777777" w:rsidR="003F3907" w:rsidRPr="008E4469" w:rsidRDefault="003F3907">
      <w:pPr>
        <w:rPr>
          <w:rFonts w:asciiTheme="majorHAnsi" w:hAnsiTheme="majorHAnsi" w:cstheme="majorHAnsi"/>
          <w:sz w:val="26"/>
          <w:szCs w:val="26"/>
        </w:rPr>
      </w:pPr>
    </w:p>
    <w:p w14:paraId="2BF14162" w14:textId="77777777" w:rsidR="003F3907" w:rsidRPr="008E4469" w:rsidRDefault="00000000">
      <w:pPr>
        <w:rPr>
          <w:rFonts w:asciiTheme="majorHAnsi" w:hAnsiTheme="majorHAnsi" w:cstheme="majorHAnsi"/>
          <w:sz w:val="26"/>
          <w:szCs w:val="26"/>
        </w:rPr>
      </w:pPr>
      <w:r w:rsidRPr="008E4469">
        <w:rPr>
          <w:rFonts w:asciiTheme="majorHAnsi" w:hAnsiTheme="majorHAnsi" w:cstheme="majorHAnsi"/>
          <w:sz w:val="26"/>
          <w:szCs w:val="26"/>
        </w:rPr>
        <w:t>1.Introduction</w:t>
      </w:r>
    </w:p>
    <w:p w14:paraId="61660A91" w14:textId="77777777" w:rsidR="003F3907" w:rsidRPr="008E4469" w:rsidRDefault="00000000">
      <w:pPr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8E4469">
        <w:rPr>
          <w:rFonts w:asciiTheme="majorHAnsi" w:hAnsiTheme="majorHAnsi" w:cstheme="majorHAnsi"/>
          <w:sz w:val="26"/>
          <w:szCs w:val="26"/>
        </w:rPr>
        <w:t>Purpose of the project</w:t>
      </w:r>
    </w:p>
    <w:p w14:paraId="22B03ED5" w14:textId="77777777" w:rsidR="003F3907" w:rsidRPr="008E4469" w:rsidRDefault="00000000">
      <w:pPr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8E4469">
        <w:rPr>
          <w:rFonts w:asciiTheme="majorHAnsi" w:hAnsiTheme="majorHAnsi" w:cstheme="majorHAnsi"/>
          <w:sz w:val="26"/>
          <w:szCs w:val="26"/>
        </w:rPr>
        <w:t>Scope of the project</w:t>
      </w:r>
    </w:p>
    <w:p w14:paraId="5E674945" w14:textId="77777777" w:rsidR="003F3907" w:rsidRPr="008E4469" w:rsidRDefault="003F3907">
      <w:pPr>
        <w:ind w:left="1440"/>
        <w:rPr>
          <w:rFonts w:asciiTheme="majorHAnsi" w:hAnsiTheme="majorHAnsi" w:cstheme="majorHAnsi"/>
          <w:sz w:val="26"/>
          <w:szCs w:val="26"/>
        </w:rPr>
      </w:pPr>
    </w:p>
    <w:p w14:paraId="3B72B861" w14:textId="77777777" w:rsidR="003F3907" w:rsidRPr="008E4469" w:rsidRDefault="00000000">
      <w:pPr>
        <w:rPr>
          <w:rFonts w:asciiTheme="majorHAnsi" w:hAnsiTheme="majorHAnsi" w:cstheme="majorHAnsi"/>
          <w:sz w:val="26"/>
          <w:szCs w:val="26"/>
        </w:rPr>
      </w:pPr>
      <w:r w:rsidRPr="008E4469">
        <w:rPr>
          <w:rFonts w:asciiTheme="majorHAnsi" w:hAnsiTheme="majorHAnsi" w:cstheme="majorHAnsi"/>
          <w:sz w:val="26"/>
          <w:szCs w:val="26"/>
        </w:rPr>
        <w:t>2.Project Description</w:t>
      </w:r>
    </w:p>
    <w:p w14:paraId="3B1832B0" w14:textId="77777777" w:rsidR="003F3907" w:rsidRPr="008E4469" w:rsidRDefault="00000000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8E4469">
        <w:rPr>
          <w:rFonts w:asciiTheme="majorHAnsi" w:hAnsiTheme="majorHAnsi" w:cstheme="majorHAnsi"/>
          <w:sz w:val="26"/>
          <w:szCs w:val="26"/>
        </w:rPr>
        <w:t xml:space="preserve">Project overview </w:t>
      </w:r>
    </w:p>
    <w:p w14:paraId="2A5D4E6C" w14:textId="77777777" w:rsidR="003F3907" w:rsidRPr="008E4469" w:rsidRDefault="00000000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8E4469">
        <w:rPr>
          <w:rFonts w:asciiTheme="majorHAnsi" w:hAnsiTheme="majorHAnsi" w:cstheme="majorHAnsi"/>
          <w:sz w:val="26"/>
          <w:szCs w:val="26"/>
        </w:rPr>
        <w:t>Major project functionalities</w:t>
      </w:r>
    </w:p>
    <w:p w14:paraId="58965FD2" w14:textId="77777777" w:rsidR="003F3907" w:rsidRPr="008E4469" w:rsidRDefault="003F3907">
      <w:pPr>
        <w:ind w:left="1440"/>
        <w:rPr>
          <w:rFonts w:asciiTheme="majorHAnsi" w:hAnsiTheme="majorHAnsi" w:cstheme="majorHAnsi"/>
          <w:sz w:val="26"/>
          <w:szCs w:val="26"/>
        </w:rPr>
      </w:pPr>
    </w:p>
    <w:p w14:paraId="1BE6EC49" w14:textId="77777777" w:rsidR="003F3907" w:rsidRPr="008E4469" w:rsidRDefault="00000000">
      <w:pPr>
        <w:rPr>
          <w:rFonts w:asciiTheme="majorHAnsi" w:hAnsiTheme="majorHAnsi" w:cstheme="majorHAnsi"/>
          <w:sz w:val="26"/>
          <w:szCs w:val="26"/>
        </w:rPr>
      </w:pPr>
      <w:r w:rsidRPr="008E4469">
        <w:rPr>
          <w:rFonts w:asciiTheme="majorHAnsi" w:hAnsiTheme="majorHAnsi" w:cstheme="majorHAnsi"/>
          <w:sz w:val="26"/>
          <w:szCs w:val="26"/>
        </w:rPr>
        <w:t xml:space="preserve">3.System Features and Function Requirements </w:t>
      </w:r>
    </w:p>
    <w:p w14:paraId="05035CB4" w14:textId="77777777" w:rsidR="003F3907" w:rsidRPr="008E4469" w:rsidRDefault="00000000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8E4469">
        <w:rPr>
          <w:rFonts w:asciiTheme="majorHAnsi" w:hAnsiTheme="majorHAnsi" w:cstheme="majorHAnsi"/>
          <w:sz w:val="26"/>
          <w:szCs w:val="26"/>
        </w:rPr>
        <w:t xml:space="preserve">System Feature 1 (Description of feature and </w:t>
      </w:r>
      <w:r w:rsidRPr="008E4469">
        <w:rPr>
          <w:rFonts w:asciiTheme="majorHAnsi" w:hAnsiTheme="majorHAnsi" w:cstheme="majorHAnsi"/>
          <w:b/>
          <w:sz w:val="26"/>
          <w:szCs w:val="26"/>
        </w:rPr>
        <w:t>Functional Requirement</w:t>
      </w:r>
      <w:r w:rsidRPr="008E4469">
        <w:rPr>
          <w:rFonts w:asciiTheme="majorHAnsi" w:hAnsiTheme="majorHAnsi" w:cstheme="majorHAnsi"/>
          <w:sz w:val="26"/>
          <w:szCs w:val="26"/>
        </w:rPr>
        <w:t xml:space="preserve"> **)</w:t>
      </w:r>
    </w:p>
    <w:p w14:paraId="6D0810FF" w14:textId="7F37DF5E" w:rsidR="003F3907" w:rsidRPr="008E4469" w:rsidRDefault="00000000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8E4469">
        <w:rPr>
          <w:rFonts w:asciiTheme="majorHAnsi" w:hAnsiTheme="majorHAnsi" w:cstheme="majorHAnsi"/>
          <w:sz w:val="26"/>
          <w:szCs w:val="26"/>
        </w:rPr>
        <w:t xml:space="preserve">System Feature 2 (Description of feature and </w:t>
      </w:r>
      <w:r w:rsidRPr="008E4469">
        <w:rPr>
          <w:rFonts w:asciiTheme="majorHAnsi" w:hAnsiTheme="majorHAnsi" w:cstheme="majorHAnsi"/>
          <w:b/>
          <w:sz w:val="26"/>
          <w:szCs w:val="26"/>
        </w:rPr>
        <w:t>Functional Requirement</w:t>
      </w:r>
      <w:r w:rsidRPr="008E4469">
        <w:rPr>
          <w:rFonts w:asciiTheme="majorHAnsi" w:hAnsiTheme="majorHAnsi" w:cstheme="majorHAnsi"/>
          <w:sz w:val="26"/>
          <w:szCs w:val="26"/>
        </w:rPr>
        <w:t xml:space="preserve"> **) and so on.</w:t>
      </w:r>
    </w:p>
    <w:p w14:paraId="6980FBE6" w14:textId="77777777" w:rsidR="003F3907" w:rsidRPr="008E4469" w:rsidRDefault="003F3907">
      <w:pPr>
        <w:ind w:left="1440"/>
        <w:rPr>
          <w:rFonts w:asciiTheme="majorHAnsi" w:hAnsiTheme="majorHAnsi" w:cstheme="majorHAnsi"/>
          <w:sz w:val="26"/>
          <w:szCs w:val="26"/>
        </w:rPr>
      </w:pPr>
    </w:p>
    <w:p w14:paraId="144C8ABD" w14:textId="77777777" w:rsidR="003F3907" w:rsidRPr="008E4469" w:rsidRDefault="003F3907">
      <w:pPr>
        <w:rPr>
          <w:rFonts w:asciiTheme="majorHAnsi" w:hAnsiTheme="majorHAnsi" w:cstheme="majorHAnsi"/>
          <w:sz w:val="26"/>
          <w:szCs w:val="26"/>
        </w:rPr>
      </w:pPr>
    </w:p>
    <w:p w14:paraId="57732284" w14:textId="77777777" w:rsidR="003F3907" w:rsidRPr="008E4469" w:rsidRDefault="003F3907">
      <w:pPr>
        <w:rPr>
          <w:rFonts w:asciiTheme="majorHAnsi" w:hAnsiTheme="majorHAnsi" w:cstheme="majorHAnsi"/>
          <w:sz w:val="26"/>
          <w:szCs w:val="26"/>
        </w:rPr>
      </w:pPr>
    </w:p>
    <w:p w14:paraId="77000215" w14:textId="77777777" w:rsidR="003F3907" w:rsidRPr="008E4469" w:rsidRDefault="003F3907">
      <w:pPr>
        <w:rPr>
          <w:rFonts w:asciiTheme="majorHAnsi" w:hAnsiTheme="majorHAnsi" w:cstheme="majorHAnsi"/>
          <w:sz w:val="26"/>
          <w:szCs w:val="26"/>
        </w:rPr>
      </w:pPr>
    </w:p>
    <w:p w14:paraId="565CE18E" w14:textId="77777777" w:rsidR="003F3907" w:rsidRPr="008E4469" w:rsidRDefault="003F3907">
      <w:pPr>
        <w:rPr>
          <w:rFonts w:asciiTheme="majorHAnsi" w:hAnsiTheme="majorHAnsi" w:cstheme="majorHAnsi"/>
          <w:sz w:val="26"/>
          <w:szCs w:val="26"/>
        </w:rPr>
      </w:pPr>
    </w:p>
    <w:p w14:paraId="4445DD3A" w14:textId="0C41CFC7" w:rsidR="003F3907" w:rsidRPr="008E4469" w:rsidRDefault="00000000">
      <w:pPr>
        <w:rPr>
          <w:rFonts w:asciiTheme="majorHAnsi" w:hAnsiTheme="majorHAnsi" w:cstheme="majorHAnsi"/>
          <w:sz w:val="26"/>
          <w:szCs w:val="26"/>
        </w:rPr>
      </w:pPr>
      <w:r w:rsidRPr="008E4469">
        <w:rPr>
          <w:rFonts w:asciiTheme="majorHAnsi" w:hAnsiTheme="majorHAnsi" w:cstheme="majorHAnsi"/>
          <w:sz w:val="26"/>
          <w:szCs w:val="26"/>
        </w:rPr>
        <w:t>**</w:t>
      </w:r>
      <w:r w:rsidRPr="008E4469">
        <w:rPr>
          <w:rFonts w:asciiTheme="majorHAnsi" w:hAnsiTheme="majorHAnsi" w:cstheme="majorHAnsi"/>
          <w:b/>
          <w:sz w:val="26"/>
          <w:szCs w:val="26"/>
        </w:rPr>
        <w:t xml:space="preserve">Functional </w:t>
      </w:r>
      <w:r w:rsidR="00D81181" w:rsidRPr="008E4469">
        <w:rPr>
          <w:rFonts w:asciiTheme="majorHAnsi" w:hAnsiTheme="majorHAnsi" w:cstheme="majorHAnsi"/>
          <w:b/>
          <w:sz w:val="26"/>
          <w:szCs w:val="26"/>
        </w:rPr>
        <w:t>Requirement</w:t>
      </w:r>
      <w:r w:rsidR="00D81181" w:rsidRPr="008E4469">
        <w:rPr>
          <w:rFonts w:asciiTheme="majorHAnsi" w:hAnsiTheme="majorHAnsi" w:cstheme="majorHAnsi"/>
          <w:sz w:val="26"/>
          <w:szCs w:val="26"/>
        </w:rPr>
        <w:t>:</w:t>
      </w:r>
      <w:r w:rsidRPr="008E4469">
        <w:rPr>
          <w:rFonts w:asciiTheme="majorHAnsi" w:hAnsiTheme="majorHAnsi" w:cstheme="majorHAnsi"/>
          <w:sz w:val="26"/>
          <w:szCs w:val="26"/>
        </w:rPr>
        <w:t xml:space="preserve"> Primarily includes the entities involved and the</w:t>
      </w:r>
      <w:r w:rsidR="00D81181" w:rsidRPr="008E4469">
        <w:rPr>
          <w:rFonts w:asciiTheme="majorHAnsi" w:hAnsiTheme="majorHAnsi" w:cstheme="majorHAnsi"/>
          <w:sz w:val="26"/>
          <w:szCs w:val="26"/>
        </w:rPr>
        <w:t xml:space="preserve"> </w:t>
      </w:r>
      <w:r w:rsidRPr="008E4469">
        <w:rPr>
          <w:rFonts w:asciiTheme="majorHAnsi" w:hAnsiTheme="majorHAnsi" w:cstheme="majorHAnsi"/>
          <w:sz w:val="26"/>
          <w:szCs w:val="26"/>
        </w:rPr>
        <w:t>necessary input required for execution of a particular feature</w:t>
      </w:r>
      <w:sdt>
        <w:sdtPr>
          <w:rPr>
            <w:rFonts w:asciiTheme="majorHAnsi" w:hAnsiTheme="majorHAnsi" w:cstheme="majorHAnsi"/>
          </w:rPr>
          <w:tag w:val="goog_rdk_0"/>
          <w:id w:val="-1818332226"/>
        </w:sdtPr>
        <w:sdtContent>
          <w:ins w:id="0" w:author="Kushagra" w:date="2023-09-14T19:55:00Z">
            <w:r w:rsidRPr="008E4469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ins>
        </w:sdtContent>
      </w:sdt>
    </w:p>
    <w:sectPr w:rsidR="003F3907" w:rsidRPr="008E446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6F841" w14:textId="77777777" w:rsidR="006D423C" w:rsidRDefault="006D423C">
      <w:pPr>
        <w:spacing w:line="240" w:lineRule="auto"/>
      </w:pPr>
      <w:r>
        <w:separator/>
      </w:r>
    </w:p>
  </w:endnote>
  <w:endnote w:type="continuationSeparator" w:id="0">
    <w:p w14:paraId="33AD4A6F" w14:textId="77777777" w:rsidR="006D423C" w:rsidRDefault="006D42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515F" w14:textId="77777777" w:rsidR="003F3907" w:rsidRDefault="003F3907">
    <w:pPr>
      <w:tabs>
        <w:tab w:val="center" w:pos="4513"/>
        <w:tab w:val="right" w:pos="9026"/>
        <w:tab w:val="center" w:pos="4680"/>
        <w:tab w:val="right" w:pos="9360"/>
      </w:tabs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0E342" w14:textId="77777777" w:rsidR="006D423C" w:rsidRDefault="006D423C">
      <w:pPr>
        <w:spacing w:line="240" w:lineRule="auto"/>
      </w:pPr>
      <w:r>
        <w:separator/>
      </w:r>
    </w:p>
  </w:footnote>
  <w:footnote w:type="continuationSeparator" w:id="0">
    <w:p w14:paraId="69F83F94" w14:textId="77777777" w:rsidR="006D423C" w:rsidRDefault="006D42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3D835" w14:textId="53B355B7" w:rsidR="003F3907" w:rsidRPr="00D81181" w:rsidRDefault="00D81181" w:rsidP="00D81181">
    <w:pPr>
      <w:jc w:val="right"/>
      <w:rPr>
        <w:rFonts w:ascii="Calibri" w:hAnsi="Calibri" w:cs="Calibri"/>
        <w:sz w:val="18"/>
        <w:szCs w:val="18"/>
      </w:rPr>
    </w:pPr>
    <w:r>
      <w:rPr>
        <w:noProof/>
      </w:rPr>
      <w:drawing>
        <wp:inline distT="0" distB="0" distL="0" distR="0" wp14:anchorId="1EE1E50E" wp14:editId="01AE8C2B">
          <wp:extent cx="660400" cy="304800"/>
          <wp:effectExtent l="0" t="0" r="6350" b="0"/>
          <wp:docPr id="922564264" name="Picture 9225642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0400" cy="304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42A94"/>
    <w:multiLevelType w:val="multilevel"/>
    <w:tmpl w:val="3DAEAD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17449D3"/>
    <w:multiLevelType w:val="multilevel"/>
    <w:tmpl w:val="B608FE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4DD1E34"/>
    <w:multiLevelType w:val="multilevel"/>
    <w:tmpl w:val="EAD0CC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67497302">
    <w:abstractNumId w:val="1"/>
  </w:num>
  <w:num w:numId="2" w16cid:durableId="85613505">
    <w:abstractNumId w:val="0"/>
  </w:num>
  <w:num w:numId="3" w16cid:durableId="391588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907"/>
    <w:rsid w:val="003F3907"/>
    <w:rsid w:val="006D423C"/>
    <w:rsid w:val="008E4469"/>
    <w:rsid w:val="00D8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BBEF"/>
  <w15:docId w15:val="{308040C9-0B67-4A93-A423-C3CF6E38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8118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181"/>
  </w:style>
  <w:style w:type="paragraph" w:styleId="Footer">
    <w:name w:val="footer"/>
    <w:basedOn w:val="Normal"/>
    <w:link w:val="FooterChar"/>
    <w:uiPriority w:val="99"/>
    <w:unhideWhenUsed/>
    <w:rsid w:val="00D8118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UsFqxig9920xB8i6EcDdQ76VyA==">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Nagasundari S</cp:lastModifiedBy>
  <cp:revision>3</cp:revision>
  <dcterms:created xsi:type="dcterms:W3CDTF">2023-09-16T09:51:00Z</dcterms:created>
  <dcterms:modified xsi:type="dcterms:W3CDTF">2023-09-16T10:04:00Z</dcterms:modified>
</cp:coreProperties>
</file>